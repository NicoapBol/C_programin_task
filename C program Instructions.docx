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25AAB" w14:textId="77777777" w:rsidR="00B04471" w:rsidRPr="00B04471" w:rsidRDefault="00B04471" w:rsidP="00B044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Background</w:t>
      </w:r>
    </w:p>
    <w:p w14:paraId="164D28AB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Even if have played </w:t>
      </w:r>
      <w:hyperlink r:id="rId5" w:tgtFrame="_blank" w:history="1">
        <w:r w:rsidRPr="00B0447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tenpin bowling</w:t>
        </w:r>
      </w:hyperlink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(called bowling for simplicity hereafter), it is likely that you are not 100% clear how scores are calculated, as there are misconceptions and exceptions, as described below. A detailed guide on how scores are calculated can be found </w:t>
      </w:r>
      <w:hyperlink r:id="rId6" w:tgtFrame="_blank" w:history="1">
        <w:r w:rsidRPr="00B0447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here</w:t>
        </w:r>
      </w:hyperlink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91DD3BB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a bowling game, there are 10 turns that are called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frames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For now, let's focus on frames 1-9. In each frame, you are given 2 attempts to knock down all the pins. We will refer to these attempts as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rolls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8507BD4" w14:textId="77777777" w:rsidR="00B04471" w:rsidRPr="00B04471" w:rsidRDefault="00B04471" w:rsidP="00B044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knock down all the pins on the first roll, it is called a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strike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is marked with an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2AB7E7C" w14:textId="77777777" w:rsidR="00B04471" w:rsidRPr="00B04471" w:rsidRDefault="00B04471" w:rsidP="00B044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knock down all the pins in two rolls, it is called a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spare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is marked with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820284C" w14:textId="77777777" w:rsidR="00B04471" w:rsidRPr="00B04471" w:rsidRDefault="00B04471" w:rsidP="00B044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knock down fewer than 10 pins in the frame, you simply note down the number of the pins knocked down in each roll. This is called an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 frame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4B6CFDE" w14:textId="77777777" w:rsidR="00B04471" w:rsidRPr="00B04471" w:rsidRDefault="00B04471" w:rsidP="00B044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no pins are knocked down, it is marked with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instead of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4512C79" w14:textId="77777777" w:rsidR="00B04471" w:rsidRPr="00B04471" w:rsidRDefault="00B04471" w:rsidP="00B044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a player steps on or over the fault line on the bowling lane, they receive 0 points for that roll. This is typically marked with an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923F9F7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Both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spares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strikes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are awarded 10 points initially. What is the benefit of rolling a strike or a spare?</w:t>
      </w:r>
    </w:p>
    <w:p w14:paraId="74397B07" w14:textId="77777777" w:rsidR="00B04471" w:rsidRPr="00B04471" w:rsidRDefault="00B04471" w:rsidP="00B044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strike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earns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points + the points of the next </w:t>
      </w:r>
      <w:ins w:id="0" w:author="Unknown">
        <w:r w:rsidRPr="00B04471">
          <w:rPr>
            <w:rFonts w:ascii="Times New Roman" w:eastAsia="Times New Roman" w:hAnsi="Times New Roman" w:cs="Times New Roman"/>
            <w:b/>
            <w:bCs/>
            <w:color w:val="000000"/>
            <w:kern w:val="0"/>
            <w:lang w:eastAsia="en-GB"/>
            <w14:ligatures w14:val="none"/>
          </w:rPr>
          <w:t>two</w:t>
        </w:r>
      </w:ins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consecutive rolls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regardless of which frames they occur in.</w:t>
      </w:r>
    </w:p>
    <w:p w14:paraId="5C31B6F3" w14:textId="77777777" w:rsidR="00B04471" w:rsidRPr="00B04471" w:rsidRDefault="00B04471" w:rsidP="00B044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spare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earns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points + the points of the next </w:t>
      </w:r>
      <w:ins w:id="1" w:author="Unknown">
        <w:r w:rsidRPr="00B04471">
          <w:rPr>
            <w:rFonts w:ascii="Times New Roman" w:eastAsia="Times New Roman" w:hAnsi="Times New Roman" w:cs="Times New Roman"/>
            <w:b/>
            <w:bCs/>
            <w:color w:val="000000"/>
            <w:kern w:val="0"/>
            <w:lang w:eastAsia="en-GB"/>
            <w14:ligatures w14:val="none"/>
          </w:rPr>
          <w:t>one</w:t>
        </w:r>
      </w:ins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consecutive roll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A446868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Calculating the scores for spares and strikes requires a look-ahead. Additionally, calculating the score for a spare may require looking back at the current frame's rolls (this will become clearer when we review an example).</w:t>
      </w:r>
    </w:p>
    <w:p w14:paraId="2D665FB5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Now, let us see how the 10th frame differs. It is important to note that there is no look-ahead in the 10th frame. A strike is worth 10 points, and a spare is also worth 10 points. However, there are additional benefits for achieving either.</w:t>
      </w:r>
    </w:p>
    <w:p w14:paraId="4B727B3E" w14:textId="77777777" w:rsidR="00B04471" w:rsidRPr="00B04471" w:rsidRDefault="00B04471" w:rsidP="00B044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roll an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 frame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</w:t>
      </w:r>
      <w:proofErr w:type="spellStart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i.e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you didn't knock down all the pins in two attempts), the same scoring rules as for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 frames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frames 1–9 apply.</w:t>
      </w:r>
    </w:p>
    <w:p w14:paraId="01EEE739" w14:textId="77777777" w:rsidR="00B04471" w:rsidRPr="00B04471" w:rsidRDefault="00B04471" w:rsidP="00B044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roll a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spare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you are awarded </w:t>
      </w:r>
      <w:ins w:id="2" w:author="Unknown">
        <w:r w:rsidRPr="00B04471">
          <w:rPr>
            <w:rFonts w:ascii="Times New Roman" w:eastAsia="Times New Roman" w:hAnsi="Times New Roman" w:cs="Times New Roman"/>
            <w:color w:val="000000"/>
            <w:kern w:val="0"/>
            <w:lang w:eastAsia="en-GB"/>
            <w14:ligatures w14:val="none"/>
          </w:rPr>
          <w:t>one</w:t>
        </w:r>
      </w:ins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extra roll.</w:t>
      </w:r>
    </w:p>
    <w:p w14:paraId="45292630" w14:textId="77777777" w:rsidR="00B04471" w:rsidRPr="00B04471" w:rsidRDefault="00B04471" w:rsidP="00B044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roll a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strike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you are awarded </w:t>
      </w:r>
      <w:ins w:id="3" w:author="Unknown">
        <w:r w:rsidRPr="00B04471">
          <w:rPr>
            <w:rFonts w:ascii="Times New Roman" w:eastAsia="Times New Roman" w:hAnsi="Times New Roman" w:cs="Times New Roman"/>
            <w:color w:val="000000"/>
            <w:kern w:val="0"/>
            <w:lang w:eastAsia="en-GB"/>
            <w14:ligatures w14:val="none"/>
          </w:rPr>
          <w:t>two</w:t>
        </w:r>
      </w:ins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extra rolls.</w:t>
      </w:r>
    </w:p>
    <w:p w14:paraId="56AAC6EC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Thus, the 10th frame can have up to three rolls in total, depending on the player's performance.</w:t>
      </w:r>
    </w:p>
    <w:p w14:paraId="709E2126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Let's make an example. The following game is </w:t>
      </w:r>
      <w:proofErr w:type="gramStart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provided</w:t>
      </w:r>
      <w:proofErr w:type="gram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we need to compute the scores frame by frame:</w:t>
      </w:r>
    </w:p>
    <w:p w14:paraId="7D6AB1B3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01302CD2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30343374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|4 / X|</w:t>
      </w:r>
    </w:p>
    <w:p w14:paraId="5DA6C7B3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 |   |   |   |   |   |   |   |   |     |</w:t>
      </w:r>
    </w:p>
    <w:p w14:paraId="62480C35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+-----------------------------------------+</w:t>
      </w:r>
    </w:p>
    <w:p w14:paraId="01093E40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 1: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This is an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open </w:t>
      </w:r>
      <w:proofErr w:type="gramStart"/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</w:t>
      </w:r>
      <w:proofErr w:type="gram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the score is simply calculated as the sum of the two rolls,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9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this case:</w:t>
      </w:r>
    </w:p>
    <w:p w14:paraId="5AA5CD6D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25C6C6F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55CA993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|4 / X|</w:t>
      </w:r>
    </w:p>
    <w:p w14:paraId="5863A286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  |   |   |   |   |   |   |   |     |</w:t>
      </w:r>
    </w:p>
    <w:p w14:paraId="015ED197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2D9B3857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 2: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This is another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open </w:t>
      </w:r>
      <w:proofErr w:type="gramStart"/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</w:t>
      </w:r>
      <w:proofErr w:type="gram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the score is again calculated as the sum of the two rolls,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7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this case:</w:t>
      </w:r>
    </w:p>
    <w:p w14:paraId="36CD3B12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7A60023B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50428E1D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|4 / X|</w:t>
      </w:r>
    </w:p>
    <w:p w14:paraId="2452D1F8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16|   |   |   |   |   |   |   |     |</w:t>
      </w:r>
    </w:p>
    <w:p w14:paraId="184DCBF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7B97B240" w14:textId="77777777" w:rsidR="00B04471" w:rsidRPr="00B04471" w:rsidRDefault="00B04471" w:rsidP="00B04471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B0447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 The scores in the scoreboard are reported in a cumulative sum, this means that the score of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frame[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summed to the score of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frame[i-1]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(if any). I use here an array syntax for ease of explanation and do not take this as an implementation suggestion. Hence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7+9=16</w:t>
      </w:r>
    </w:p>
    <w:p w14:paraId="059E3F6F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 3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We have a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spare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 score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plus the next roll (first roll on Frame 4), which is a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5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score for this frame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15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2F4344E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0D8769E8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1EF6AD65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|4 / X|</w:t>
      </w:r>
    </w:p>
    <w:p w14:paraId="7866B36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16| 31|   |   |   |   |   |   |     |</w:t>
      </w:r>
    </w:p>
    <w:p w14:paraId="16FEAEED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4389687A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 4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We have another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spare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 score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plus the next roll (first roll on Frame 5), which is </w:t>
      </w:r>
      <w:proofErr w:type="gramStart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</w:t>
      </w:r>
      <w:proofErr w:type="gram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8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score for this frame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18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979FAD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2799FBBB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595AE9A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|4 / X|</w:t>
      </w:r>
    </w:p>
    <w:p w14:paraId="0FC3B39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16| 31| 49|   |   |   |   |   |     |</w:t>
      </w:r>
    </w:p>
    <w:p w14:paraId="61CE9474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4D222119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 5: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This is another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 frame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8</w:t>
      </w:r>
    </w:p>
    <w:p w14:paraId="315C98B2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485AAB9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5976CD2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|4 / X|</w:t>
      </w:r>
    </w:p>
    <w:p w14:paraId="3DA820B6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16| 31| 49| 57|   |   |   |   |     |</w:t>
      </w:r>
    </w:p>
    <w:p w14:paraId="75FBC905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575BBC07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 6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we have a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strike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score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plus the next two rolls. The first 'next' roll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5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the second 'next' roll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A spare is worth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Therefore, the score for this frame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5493214" w14:textId="77777777" w:rsidR="00B04471" w:rsidRPr="00B04471" w:rsidRDefault="00B04471" w:rsidP="00B04471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[</w:t>
      </w:r>
      <w:r w:rsidRPr="00B0447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 The look-ahead is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NOT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recursive. Although the strike is followed by a spare (the second roll of Frame 7), we don't look ahead of that spare.</w:t>
      </w:r>
    </w:p>
    <w:p w14:paraId="14132BCB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3E83CE42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618C86B4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|4 / X|</w:t>
      </w:r>
    </w:p>
    <w:p w14:paraId="6718813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16| 31| 49| 57| 77|   |   |   |     |</w:t>
      </w:r>
    </w:p>
    <w:p w14:paraId="3222861B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717F9332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 7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We have a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spare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 score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plus the next roll (first roll on Frame 8), which is a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As the strike is worth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 score for this frame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63ED9C1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74348CDD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1F0CECA1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|4 / X|</w:t>
      </w:r>
    </w:p>
    <w:p w14:paraId="4DDE9702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16| 31| 49| 57| 77| 97|   |   |     |</w:t>
      </w:r>
    </w:p>
    <w:p w14:paraId="6F53FC3E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0400D289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 8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we have a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strike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score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plus the next two rolls. The first 'next' roll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(first roll on Frame 9), and the second 'next' roll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4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(first roll on Frame 10). The score for this frame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24</w:t>
      </w:r>
    </w:p>
    <w:p w14:paraId="2E99769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50662CE8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7AD59BC4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|4 / X|</w:t>
      </w:r>
    </w:p>
    <w:p w14:paraId="6FC5A616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16| 31| 49| 57| 77| 97|121|   |     |</w:t>
      </w:r>
    </w:p>
    <w:p w14:paraId="0C818BD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60DD5ABD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 9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we have a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strike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score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plus the next two rolls. The first 'next' roll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4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the second 'next' roll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A spare is worth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Therefore, the score for this frame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6EEFCF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396C9189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151818E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|4 / X|</w:t>
      </w:r>
    </w:p>
    <w:p w14:paraId="587F16A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16| 31| 49| 57| 77| 97|121|141|     |</w:t>
      </w:r>
    </w:p>
    <w:p w14:paraId="1E93DC62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297A506D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Frame 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We have three rolls. Let's see roll by roll:</w:t>
      </w:r>
    </w:p>
    <w:p w14:paraId="546C419C" w14:textId="77777777" w:rsidR="00B04471" w:rsidRPr="00B04471" w:rsidRDefault="00B04471" w:rsidP="00B044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Roll 1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We have a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4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we will keep it as is.</w:t>
      </w:r>
    </w:p>
    <w:p w14:paraId="581DD99C" w14:textId="77777777" w:rsidR="00B04471" w:rsidRPr="00B04471" w:rsidRDefault="00B04471" w:rsidP="00B044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Roll 2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We have a spare. Now we have a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symbol, but how much is it worth? Mathematically, it's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6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(calculated as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10 - 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previous_roll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is an implementation trick that I recommend </w:t>
      </w:r>
      <w:proofErr w:type="gramStart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use</w:t>
      </w:r>
      <w:proofErr w:type="gram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0C320AA5" w14:textId="77777777" w:rsidR="00B04471" w:rsidRPr="00B04471" w:rsidRDefault="00B04471" w:rsidP="00B044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Roll 3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We have a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strike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so it's just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total of this frame is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4+6+10=20</w:t>
      </w:r>
    </w:p>
    <w:p w14:paraId="76CF0EA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00728ED7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45DE83FB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|4 / X|</w:t>
      </w:r>
    </w:p>
    <w:p w14:paraId="0479FEAB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16| 31| 49| 57| 77| 97|121|141|  161|</w:t>
      </w:r>
    </w:p>
    <w:p w14:paraId="572B93D4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3DD2FE36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 mentioned in the last frame example, calculating the spare as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10 - 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previous_roll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is an implementation trick that can be used for any circumstance shown above and may be useful 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to keep it in mind. I showed you in the last instance because it was better to focus on how scoring works first and then provide you some hints on the implementation later on.</w:t>
      </w:r>
    </w:p>
    <w:p w14:paraId="626F416B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Furthermore, you can use </w:t>
      </w:r>
      <w:hyperlink r:id="rId7" w:tgtFrame="_blank" w:history="1">
        <w:r w:rsidRPr="00B0447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this website</w:t>
        </w:r>
      </w:hyperlink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practise and make a few examples yourself.</w:t>
      </w:r>
    </w:p>
    <w:p w14:paraId="612DA3F9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completeness, the </w:t>
      </w:r>
      <w:hyperlink r:id="rId8" w:tgtFrame="_blank" w:history="1">
        <w:r w:rsidRPr="00B0447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perfect game</w:t>
        </w:r>
      </w:hyperlink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achieved by rolling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12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strikes (a strike for each of frame between 1-9, and three more strikes in the last frame) and it's worth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300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DAE37DF" w14:textId="77777777" w:rsidR="00B04471" w:rsidRPr="00B04471" w:rsidRDefault="00B04471" w:rsidP="00B044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Task 1</w:t>
      </w:r>
    </w:p>
    <w:p w14:paraId="3FA23609" w14:textId="77777777" w:rsidR="00B04471" w:rsidRPr="00B04471" w:rsidRDefault="00B04471" w:rsidP="00B044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Overview</w:t>
      </w:r>
    </w:p>
    <w:p w14:paraId="4CFFD0CF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Your task is to complete the implementation of the function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bowling_score_parser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print_scoreboard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first function parses a game string and should return a linked list of frames. The second function prints a scoreboard (details below) given a linked list of frames as parameter.</w:t>
      </w:r>
    </w:p>
    <w:p w14:paraId="0CFA715D" w14:textId="77777777" w:rsidR="00B04471" w:rsidRPr="00B04471" w:rsidRDefault="00B04471" w:rsidP="00B044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Details</w:t>
      </w:r>
    </w:p>
    <w:p w14:paraId="7EDBC04B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are given the following files:</w:t>
      </w:r>
    </w:p>
    <w:p w14:paraId="4F6CF056" w14:textId="77777777" w:rsidR="00B04471" w:rsidRPr="00B04471" w:rsidRDefault="00B04471" w:rsidP="00B044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linked_list.c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linked_list.h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queue.c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queue.h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These files are identical to those used in previous assignments.</w:t>
      </w:r>
    </w:p>
    <w:p w14:paraId="214CED15" w14:textId="77777777" w:rsidR="00B04471" w:rsidRPr="00B04471" w:rsidRDefault="00B04471" w:rsidP="00B044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tpb.c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this is the file you should edit and implement your code. Further details about its contents are provided below. This files comes with a header file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tpb.h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required by the next file.</w:t>
      </w:r>
    </w:p>
    <w:p w14:paraId="1F30104E" w14:textId="77777777" w:rsidR="00B04471" w:rsidRPr="00B04471" w:rsidRDefault="00B04471" w:rsidP="00B044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score_calculator.c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This is a pre-implemented main file. One or more games are provided as command-line arguments and passed to the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bowling_score_parser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function, implemented in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tpb.c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main file prints either the scoreboard (details below) or an error (details also below).</w:t>
      </w:r>
    </w:p>
    <w:p w14:paraId="11EE335E" w14:textId="77777777" w:rsidR="00B04471" w:rsidRPr="00B04471" w:rsidRDefault="00B04471" w:rsidP="00B044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Makefile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run tests on both tasks for this coursework and it's organised as seen in previous assignments.</w:t>
      </w:r>
    </w:p>
    <w:p w14:paraId="7A354502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should not change any of the provided files,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except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tpb.c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8A54FD7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Your task is to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parse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string representing a game and calculate the scores for each frame, as illustrated earlier. If we consider the game shown in the example, this will be represented with the following string: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547-9/5/8-X5/XX4/X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major difference between this task and the Task 4 of the last coursework is that summations (referred to as </w:t>
      </w:r>
      <w:proofErr w:type="spellStart"/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reductions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hereafter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are performed without operators. For example:</w:t>
      </w:r>
    </w:p>
    <w:p w14:paraId="28F4DD86" w14:textId="77777777" w:rsidR="00B04471" w:rsidRPr="00B04471" w:rsidRDefault="00B04471" w:rsidP="00B044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a strike, reduce immediately and look ahead (if applicable).</w:t>
      </w:r>
    </w:p>
    <w:p w14:paraId="54E31F2B" w14:textId="77777777" w:rsidR="00B04471" w:rsidRPr="00B04471" w:rsidRDefault="00B04471" w:rsidP="00B044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a spare, reduce immediately and look ahead (if applicable).</w:t>
      </w:r>
    </w:p>
    <w:p w14:paraId="282F8505" w14:textId="77777777" w:rsidR="00B04471" w:rsidRPr="00B04471" w:rsidRDefault="00B04471" w:rsidP="00B044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two rolls, reduce after parsing them.</w:t>
      </w:r>
    </w:p>
    <w:p w14:paraId="420EE6D6" w14:textId="77777777" w:rsidR="00B04471" w:rsidRPr="00B04471" w:rsidRDefault="00B04471" w:rsidP="00B044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the last frame, reduction may involve up to three rolls.</w:t>
      </w:r>
    </w:p>
    <w:p w14:paraId="50BA674C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Most of the implementation will occur in the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bowling_score_parser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print_scoreboard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functions:</w:t>
      </w:r>
    </w:p>
    <w:p w14:paraId="1A19BA5C" w14:textId="77777777" w:rsidR="00B04471" w:rsidRPr="00B04471" w:rsidRDefault="00B04471" w:rsidP="00B0447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bowling_score_parser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This function takes a string (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 *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and a pointer to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as input and returns a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LinkedList *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containing parsed frames. The function must also handle incomplete games (more details below).</w:t>
      </w:r>
    </w:p>
    <w:p w14:paraId="680F168A" w14:textId="77777777" w:rsidR="00B04471" w:rsidRPr="00B04471" w:rsidRDefault="00B04471" w:rsidP="00B0447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print_scoreboard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This function, also invoked in the main file, prints the game string followed by the scores for each frame. For example:</w:t>
      </w:r>
    </w:p>
    <w:p w14:paraId="25E0920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./task1 547-9/5/8-X5/XX4/X</w:t>
      </w:r>
    </w:p>
    <w:p w14:paraId="334F3E4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547-9/5/8-X5/XX4/X: 9 16 31 49 57 77 97 121 141 161 </w:t>
      </w:r>
    </w:p>
    <w:p w14:paraId="02162AC7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print_scoreboard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 does not access the command line directly. It operates solely on the linked list produced by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bowling_score_parser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This serves also as a way to validate your parsing.</w:t>
      </w:r>
    </w:p>
    <w:p w14:paraId="2773D21C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the program is called with multiple games, the following output is expected (note that the 3rd game is intentionally incomplete):</w:t>
      </w:r>
    </w:p>
    <w:p w14:paraId="21505065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./task1 7-35xxxxxx716- x7/xx637/x6/xxx7 xx8-6-</w:t>
      </w:r>
    </w:p>
    <w:p w14:paraId="21290377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7-35xxxxxx716-: 7 15 45 75 105 135 162 180 188 194 </w:t>
      </w:r>
    </w:p>
    <w:p w14:paraId="3D76BEB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x7/xx637/x6/xxx7: 20 40 66 85 94 114 134 154 184 211 </w:t>
      </w:r>
    </w:p>
    <w:p w14:paraId="0F7FBEE3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xx8-6-: 28 46 54 60 </w:t>
      </w:r>
    </w:p>
    <w:p w14:paraId="32CAD1B9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can also note that the parsing should be case insensitive, i.e.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should be treated equally. A function called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tokenization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already implemented for you and handles these cases too.</w:t>
      </w:r>
    </w:p>
    <w:p w14:paraId="29DC7615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the case of an error, the second parameter of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bowling_score_parser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(a pointer to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should be set to the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zero-based position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the string where the error occurred. The error message is already implemented for you in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score_calculator.c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but relies on the position your implementation provides. Examples of incorrect input and their output are as follows:</w:t>
      </w:r>
    </w:p>
    <w:p w14:paraId="09AACF3C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./task1 7-35xxxxxx716-/ x7/xx637xx6/xxx7 x/x8-6-</w:t>
      </w:r>
    </w:p>
    <w:p w14:paraId="78DCEED6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EC370DE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Invalid token near 15 (token found /)</w:t>
      </w:r>
    </w:p>
    <w:p w14:paraId="3ACDC87E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3916D6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Invalid token near 9 (token found x)</w:t>
      </w:r>
    </w:p>
    <w:p w14:paraId="7D1FDEC3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AB1DBD2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Invalid token near 2 (token found /)</w:t>
      </w:r>
    </w:p>
    <w:p w14:paraId="244AE03B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Explanation of the errors:</w:t>
      </w:r>
    </w:p>
    <w:p w14:paraId="67890236" w14:textId="77777777" w:rsidR="00B04471" w:rsidRPr="00B04471" w:rsidRDefault="00B04471" w:rsidP="00B044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Game 1: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The 3rd roll in the 10th frame is invalid because that frame can only have two rolls.</w:t>
      </w:r>
    </w:p>
    <w:p w14:paraId="0E26B619" w14:textId="77777777" w:rsidR="00B04471" w:rsidRPr="00B04471" w:rsidRDefault="00B04471" w:rsidP="00B044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Game 2: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strike appears as the second roll in a frame (frames 1–9). This is not allowed.</w:t>
      </w:r>
    </w:p>
    <w:p w14:paraId="7E24A6CF" w14:textId="77777777" w:rsidR="00B04471" w:rsidRPr="00B04471" w:rsidRDefault="00B04471" w:rsidP="00B044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Game 3: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spare follows a strike, which is not permitted.</w:t>
      </w:r>
    </w:p>
    <w:p w14:paraId="5F204936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handle all the cases and exception, you can help yourself with the following parsing grammar:</w:t>
      </w:r>
    </w:p>
    <w:p w14:paraId="74A579C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&lt;game&gt;           ::= &lt;frames&gt; | &lt;frames&gt; &lt;</w:t>
      </w:r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tenth-frame</w:t>
      </w:r>
      <w:proofErr w:type="gram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</w:t>
      </w:r>
    </w:p>
    <w:p w14:paraId="0B3CB27D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&lt;frames&gt;         ::= &lt;frame&gt; | &lt;frame&gt; &lt;frames&gt;</w:t>
      </w:r>
    </w:p>
    <w:p w14:paraId="329822ED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&lt;frame&gt;          ::= &lt;strike&gt; | &lt;spare-frame&gt; | &lt;open-frame&gt;</w:t>
      </w:r>
    </w:p>
    <w:p w14:paraId="1180BCC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&lt;strike&gt;         ::= "X"</w:t>
      </w:r>
    </w:p>
    <w:p w14:paraId="12D81B75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&lt;spare-frame&gt;    ::= &lt;roll&gt; "/"</w:t>
      </w:r>
    </w:p>
    <w:p w14:paraId="07A20B35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</w:t>
      </w:r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open-frame</w:t>
      </w:r>
      <w:proofErr w:type="gram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     ::= &lt;roll&gt; &lt;roll&gt;</w:t>
      </w:r>
    </w:p>
    <w:p w14:paraId="6E94B077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</w:t>
      </w:r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tenth-frame</w:t>
      </w:r>
      <w:proofErr w:type="gram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    ::= &lt;strike&gt; &lt;bonus-roll&gt; &lt;bonus-roll&gt;</w:t>
      </w:r>
    </w:p>
    <w:p w14:paraId="5942B89E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| &lt;spare-frame&gt; &lt;bonus-roll&gt;</w:t>
      </w:r>
    </w:p>
    <w:p w14:paraId="6FB17B1C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| &lt;strike&gt; &lt;spare-frame&gt;</w:t>
      </w:r>
    </w:p>
    <w:p w14:paraId="06CCC8B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| &lt;</w:t>
      </w:r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open-frame</w:t>
      </w:r>
      <w:proofErr w:type="gram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</w:t>
      </w:r>
    </w:p>
    <w:p w14:paraId="793D3C18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&lt;roll&gt;           ::= "1" | "2" | "3" | "4" | "5" | "6" | "7" | "8" | "9" | "-" | "F"</w:t>
      </w:r>
    </w:p>
    <w:p w14:paraId="3D374B39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&lt;bonus-roll&gt;     ::= &lt;strike&gt; | &lt;roll&gt;</w:t>
      </w:r>
    </w:p>
    <w:p w14:paraId="0D4D8FC5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Your implementation does not need to specify the nature of the error, only its position. The provided code handles error reporting for you.</w:t>
      </w:r>
    </w:p>
    <w:p w14:paraId="739125AC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Your implementation should handle dynamically allocated memory correctly i.e. free all dynamically allocated memory. As discussed in lectures, a good tool for assessing if a program has handled dynamic memory allocation correctly is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valgrind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To check your implementation using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valgrind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you can type:</w:t>
      </w:r>
    </w:p>
    <w:p w14:paraId="225F1EA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make task1_test_memcheck</w:t>
      </w:r>
    </w:p>
    <w:p w14:paraId="362817E1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your program has correctly handled dynamic memory allocation, the last line of output should read:</w:t>
      </w:r>
    </w:p>
    <w:p w14:paraId="3B28EE73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ERROR SUMMARY: 0 errors from 0 contexts (suppressed: 0 from 0)</w:t>
      </w:r>
    </w:p>
    <w:p w14:paraId="2C509835" w14:textId="77777777" w:rsidR="00B04471" w:rsidRPr="00B04471" w:rsidRDefault="00B04471" w:rsidP="00B044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Implementation hints</w:t>
      </w:r>
    </w:p>
    <w:p w14:paraId="2AEBE858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Task may be challenging, so it's important to carefully follow the suggested implementation steps. The core function,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bowling_score_parser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should be structured into the following key sections. If you follow these guidelines, your implementation will align with the provided framework.</w:t>
      </w:r>
    </w:p>
    <w:p w14:paraId="373D4F90" w14:textId="77777777" w:rsidR="00B04471" w:rsidRPr="00B04471" w:rsidRDefault="00B04471" w:rsidP="00B044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Section 1 - Initialisation: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Initialise all the data structures required for the function. For example:</w:t>
      </w:r>
    </w:p>
    <w:p w14:paraId="462207C0" w14:textId="77777777" w:rsidR="00B04471" w:rsidRPr="00B04471" w:rsidRDefault="00B04471" w:rsidP="00B0447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Define variables to track the state of all the sections you'll see below</w:t>
      </w:r>
    </w:p>
    <w:p w14:paraId="229032AF" w14:textId="77777777" w:rsidR="00B04471" w:rsidRPr="00B04471" w:rsidRDefault="00B04471" w:rsidP="00B0447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Allocate and initialise:</w:t>
      </w:r>
    </w:p>
    <w:p w14:paraId="10F52690" w14:textId="77777777" w:rsidR="00B04471" w:rsidRPr="00B04471" w:rsidRDefault="00B04471" w:rsidP="00B04471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queue to store tokens generated during lexical analysis (next section).</w:t>
      </w:r>
    </w:p>
    <w:p w14:paraId="27D524A0" w14:textId="77777777" w:rsidR="00B04471" w:rsidRPr="00B04471" w:rsidRDefault="00B04471" w:rsidP="00B04471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 array of linked lists (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frame_list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one for each frame. Use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FRAME_NUMBER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define the size of this array. This array can be statically allocated. This array of lists will become handy in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Section 3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6EADE73" w14:textId="77777777" w:rsidR="00B04471" w:rsidRPr="00B04471" w:rsidRDefault="00B04471" w:rsidP="00B04471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linked list called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scoreboard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hold the final parsed and validated frames to be returned.</w:t>
      </w:r>
    </w:p>
    <w:p w14:paraId="6B64B0D3" w14:textId="77777777" w:rsidR="00B04471" w:rsidRPr="00B04471" w:rsidRDefault="00B04471" w:rsidP="00B044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Section 2 - </w:t>
      </w:r>
      <w:proofErr w:type="spellStart"/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Lexer</w:t>
      </w:r>
      <w:proofErr w:type="spellEnd"/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Perform lexical analysis on the input string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game_characters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0E080B2" w14:textId="77777777" w:rsidR="00B04471" w:rsidRPr="00B04471" w:rsidRDefault="00B04471" w:rsidP="00B0447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Iterate over the characters in the string:</w:t>
      </w:r>
    </w:p>
    <w:p w14:paraId="0FB5F1AD" w14:textId="77777777" w:rsidR="00B04471" w:rsidRPr="00B04471" w:rsidRDefault="00B04471" w:rsidP="00B04471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each character, use the provided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tokenization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 to classify it as a valid token.</w:t>
      </w:r>
    </w:p>
    <w:p w14:paraId="5205387D" w14:textId="77777777" w:rsidR="00B04471" w:rsidRPr="00B04471" w:rsidRDefault="00B04471" w:rsidP="00B04471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tokenization fails (returns false), record the error position inside the 2nd parameter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err_position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stop further processing. Keep in mind this second parameter is a pointer.</w:t>
      </w:r>
    </w:p>
    <w:p w14:paraId="2D54E78E" w14:textId="77777777" w:rsidR="00B04471" w:rsidRPr="00B04471" w:rsidRDefault="00B04471" w:rsidP="00B04471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Otherwise, assign the token's position (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property of the struct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Lex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and add it to the queue of tokens (use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push_queue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function).</w:t>
      </w:r>
    </w:p>
    <w:p w14:paraId="2D440BC1" w14:textId="77777777" w:rsidR="00B04471" w:rsidRPr="00B04471" w:rsidRDefault="00B04471" w:rsidP="00B044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Section 3 - Parser: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Parse the tokens into an intermediate representation use:</w:t>
      </w:r>
    </w:p>
    <w:p w14:paraId="2683A46F" w14:textId="77777777" w:rsidR="00B04471" w:rsidRPr="00B04471" w:rsidRDefault="00B04471" w:rsidP="00B0447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Pop tokens from the queue one by one.</w:t>
      </w:r>
    </w:p>
    <w:p w14:paraId="23480E71" w14:textId="77777777" w:rsidR="00B04471" w:rsidRPr="00B04471" w:rsidRDefault="00B04471" w:rsidP="00B04471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each token, append it to the linked list corresponding to the current frame in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frame_list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E5ECFE8" w14:textId="77777777" w:rsidR="00B04471" w:rsidRPr="00B04471" w:rsidRDefault="00B04471" w:rsidP="00B0447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Handle look-ahead tokens:</w:t>
      </w:r>
    </w:p>
    <w:p w14:paraId="365ABC5E" w14:textId="77777777" w:rsidR="00B04471" w:rsidRPr="00B04471" w:rsidRDefault="00B04471" w:rsidP="00B04471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each token, check its look-ahead value (unless it's the last frame).</w:t>
      </w:r>
    </w:p>
    <w:p w14:paraId="51F927C2" w14:textId="77777777" w:rsidR="00B04471" w:rsidRPr="00B04471" w:rsidRDefault="00B04471" w:rsidP="00B04471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Copy the required number of look-ahead tokens from the queue into the linked list for the current frame.</w:t>
      </w:r>
    </w:p>
    <w:p w14:paraId="5E770D80" w14:textId="77777777" w:rsidR="00B04471" w:rsidRPr="00B04471" w:rsidRDefault="00B04471" w:rsidP="00B0447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Transition frames:</w:t>
      </w:r>
    </w:p>
    <w:p w14:paraId="184DC10B" w14:textId="77777777" w:rsidR="00B04471" w:rsidRPr="00B04471" w:rsidRDefault="00B04471" w:rsidP="00B04471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After processing the rolls for a frame, determine whether to move to the next frame:</w:t>
      </w:r>
    </w:p>
    <w:p w14:paraId="79F378CB" w14:textId="77777777" w:rsidR="00B04471" w:rsidRPr="00B04471" w:rsidRDefault="00B04471" w:rsidP="00B04471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Advance to the next frame if the current frame contains enough rolls (accounting for strikes and spares).</w:t>
      </w:r>
    </w:p>
    <w:p w14:paraId="0C6DEDA0" w14:textId="77777777" w:rsidR="00B04471" w:rsidRPr="00B04471" w:rsidRDefault="00B04471" w:rsidP="00B04471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[ℹ️] The array of linked lists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frame_list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aims to implement a data structure resembling an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Abstract Syntax Tree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</w:t>
      </w:r>
      <w:hyperlink r:id="rId9" w:tgtFrame="_blank" w:history="1">
        <w:r w:rsidRPr="00B0447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AST</w:t>
        </w:r>
      </w:hyperlink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). An AST is a typical data </w:t>
      </w:r>
      <w:proofErr w:type="spellStart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structue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parsing. However, we don't need its complexity for this task, because we know we have 10 frames and we also know that we have elements of the same </w:t>
      </w:r>
      <w:proofErr w:type="gramStart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type</w:t>
      </w:r>
      <w:proofErr w:type="gram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all times (i.e., we don't need to differentiate between literals or operators). If we consider the example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547-9/5/8-X5/XX4/X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this data structure will look like this at the end of this section:</w:t>
      </w:r>
    </w:p>
    <w:p w14:paraId="7041B99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Array of Lists</w:t>
      </w:r>
    </w:p>
    <w:p w14:paraId="2478AA1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+---------+</w:t>
      </w:r>
    </w:p>
    <w:p w14:paraId="442334D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| List #0 | -&gt; [5] -&gt; [4]</w:t>
      </w:r>
    </w:p>
    <w:p w14:paraId="15ADE954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+---------+</w:t>
      </w:r>
    </w:p>
    <w:p w14:paraId="4BDD0638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| List #1 | -&gt; [7] -&gt; [-] </w:t>
      </w:r>
    </w:p>
    <w:p w14:paraId="79446FD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+---------+</w:t>
      </w:r>
    </w:p>
    <w:p w14:paraId="5183F269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| List #2 | -&gt; [9] -&gt; [/] -&gt; (5)</w:t>
      </w:r>
    </w:p>
    <w:p w14:paraId="4DF7757E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+---------+</w:t>
      </w:r>
    </w:p>
    <w:p w14:paraId="29634A53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| List #3 | -&gt; [5] -&gt; [/] -&gt; (8)</w:t>
      </w:r>
    </w:p>
    <w:p w14:paraId="61272D0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+---------+</w:t>
      </w:r>
    </w:p>
    <w:p w14:paraId="36F7BF23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| List #4 | -&gt; [8] -&gt; [-] </w:t>
      </w:r>
    </w:p>
    <w:p w14:paraId="596C67C6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+---------+</w:t>
      </w:r>
    </w:p>
    <w:p w14:paraId="2ED5EA67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| List #5 | -&gt; [X] -&gt; (5) -&gt; (/)</w:t>
      </w:r>
    </w:p>
    <w:p w14:paraId="5F8E323B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+---------+</w:t>
      </w:r>
    </w:p>
    <w:p w14:paraId="6D29DFD7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| List #6 | -&gt; [5] -&gt; [/] -&gt; (X)</w:t>
      </w:r>
    </w:p>
    <w:p w14:paraId="7A7D3636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+---------+</w:t>
      </w:r>
    </w:p>
    <w:p w14:paraId="3095A03E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| List #7 | -&gt; [X] -&gt; (X) -&gt; (4)</w:t>
      </w:r>
    </w:p>
    <w:p w14:paraId="77313047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+---------+</w:t>
      </w:r>
    </w:p>
    <w:p w14:paraId="3516181E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| List #8 | -&gt; [X] -&gt; (4) -&gt; (/)</w:t>
      </w:r>
    </w:p>
    <w:p w14:paraId="2BA80832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+---------+</w:t>
      </w:r>
    </w:p>
    <w:p w14:paraId="684F4313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| List #9 | -&gt; [4] -&gt; [/] -&gt; [X]</w:t>
      </w:r>
    </w:p>
    <w:p w14:paraId="43CD12BC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+---------+</w:t>
      </w:r>
    </w:p>
    <w:p w14:paraId="2D54802D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Square brackets were used to indicate rolls in the frame, parenthesis to indicate look-ahead rolls. If you follow these instructions, the next section will be implemented easily.</w:t>
      </w:r>
    </w:p>
    <w:p w14:paraId="1DC61BEF" w14:textId="77777777" w:rsidR="00B04471" w:rsidRPr="00B04471" w:rsidRDefault="00B04471" w:rsidP="00B0447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Section 4 - Reducer: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Build the final scoreboard from the parsed data:</w:t>
      </w:r>
    </w:p>
    <w:p w14:paraId="542A74A4" w14:textId="77777777" w:rsidR="00B04471" w:rsidRPr="00B04471" w:rsidRDefault="00B04471" w:rsidP="00B04471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Validate frames:</w:t>
      </w:r>
    </w:p>
    <w:p w14:paraId="7BC9A917" w14:textId="77777777" w:rsidR="00B04471" w:rsidRPr="00B04471" w:rsidRDefault="00B04471" w:rsidP="00B04471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helper functions (e.g.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validate_frame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validate_last_frame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to verify the structure of each frame in the linked list.</w:t>
      </w:r>
    </w:p>
    <w:p w14:paraId="0268DEAE" w14:textId="77777777" w:rsidR="00B04471" w:rsidRPr="00B04471" w:rsidRDefault="00B04471" w:rsidP="00B04471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If validation fails, set the error position and stop processing (this is why the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Lex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struct has the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property).</w:t>
      </w:r>
    </w:p>
    <w:p w14:paraId="0C336E57" w14:textId="77777777" w:rsidR="00B04471" w:rsidRPr="00B04471" w:rsidRDefault="00B04471" w:rsidP="00B04471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Calculate scores:</w:t>
      </w:r>
    </w:p>
    <w:p w14:paraId="2C1CAAC5" w14:textId="77777777" w:rsidR="00B04471" w:rsidRPr="00B04471" w:rsidRDefault="00B04471" w:rsidP="00B04471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each frame, initialise a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Frame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struct to store its rolls, score, and cumulative score.</w:t>
      </w:r>
    </w:p>
    <w:p w14:paraId="62D003A6" w14:textId="77777777" w:rsidR="00B04471" w:rsidRPr="00B04471" w:rsidRDefault="00B04471" w:rsidP="00B04471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Traverse the linked list for the frame and compute:</w:t>
      </w:r>
    </w:p>
    <w:p w14:paraId="6128DBD2" w14:textId="77777777" w:rsidR="00B04471" w:rsidRPr="00B04471" w:rsidRDefault="00B04471" w:rsidP="00B04471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score for the frame, including look-ahead rolls if applicable.</w:t>
      </w:r>
    </w:p>
    <w:p w14:paraId="7785E7B8" w14:textId="77777777" w:rsidR="00B04471" w:rsidRPr="00B04471" w:rsidRDefault="00B04471" w:rsidP="00B04471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cumulative score, by adding the current frame's score to the previous frame's cumulative score (if any).</w:t>
      </w:r>
    </w:p>
    <w:p w14:paraId="67177547" w14:textId="77777777" w:rsidR="00B04471" w:rsidRPr="00B04471" w:rsidRDefault="00B04471" w:rsidP="00B04471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Update scoreboard:</w:t>
      </w:r>
    </w:p>
    <w:p w14:paraId="09FB132A" w14:textId="77777777" w:rsidR="00B04471" w:rsidRPr="00B04471" w:rsidRDefault="00B04471" w:rsidP="00B04471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Append the Frame struct to the scoreboard linked list.</w:t>
      </w:r>
    </w:p>
    <w:p w14:paraId="001AFB18" w14:textId="77777777" w:rsidR="00B04471" w:rsidRPr="00B04471" w:rsidRDefault="00B04471" w:rsidP="00B0447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Section 5 - Epilogue:</w:t>
      </w:r>
    </w:p>
    <w:p w14:paraId="261F6A1D" w14:textId="77777777" w:rsidR="00B04471" w:rsidRPr="00B04471" w:rsidRDefault="00B04471" w:rsidP="00B04471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Free resources:</w:t>
      </w:r>
    </w:p>
    <w:p w14:paraId="1E369C53" w14:textId="77777777" w:rsidR="00B04471" w:rsidRPr="00B04471" w:rsidRDefault="00B04471" w:rsidP="00B0447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Deallocate memory for the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frame_list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linked lists.</w:t>
      </w:r>
    </w:p>
    <w:p w14:paraId="3017F073" w14:textId="77777777" w:rsidR="00B04471" w:rsidRPr="00B04471" w:rsidRDefault="00B04471" w:rsidP="00B0447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an error occurred, also deallocate the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scoreboard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linked list.</w:t>
      </w:r>
    </w:p>
    <w:p w14:paraId="21702C85" w14:textId="77777777" w:rsidR="00B04471" w:rsidRPr="00B04471" w:rsidRDefault="00B04471" w:rsidP="00B04471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Return:</w:t>
      </w:r>
    </w:p>
    <w:p w14:paraId="67689B64" w14:textId="77777777" w:rsidR="00B04471" w:rsidRPr="00B04471" w:rsidRDefault="00B04471" w:rsidP="00B04471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there were no errors, return the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scoreboard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31E4A8F" w14:textId="77777777" w:rsidR="00B04471" w:rsidRPr="00B04471" w:rsidRDefault="00B04471" w:rsidP="00B04471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the case of errors, return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NULL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C1F13C3" w14:textId="77777777" w:rsidR="00B04471" w:rsidRPr="00B04471" w:rsidRDefault="00B04471" w:rsidP="00B04471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B0447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 In the case of incomplete games where the last played frame requires a look-ahead, simply consider that frame as 10 (it's either a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strike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 a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spare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 If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Section 4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implemented correctly, your code will already handle this feature.</w:t>
      </w:r>
    </w:p>
    <w:p w14:paraId="3F45E214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 example of an allowed incomplete games:</w:t>
      </w:r>
    </w:p>
    <w:p w14:paraId="76FEE29E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#1  #2  #3  #4  #5  #6  #7  #8  #9   #10</w:t>
      </w:r>
    </w:p>
    <w:p w14:paraId="2B48C0E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211E5C21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   |   |   |   |   |     |</w:t>
      </w:r>
    </w:p>
    <w:p w14:paraId="24C12685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16| 31| 41|   |   |   |   |   |     |</w:t>
      </w:r>
    </w:p>
    <w:p w14:paraId="20EF8F9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21635996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^</w:t>
      </w:r>
    </w:p>
    <w:p w14:paraId="7B7093E6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|_______ We don't know what comes next, but we do know that Frame 4 is at least worth 10 points.</w:t>
      </w:r>
    </w:p>
    <w:p w14:paraId="28E6D88A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can add to the file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tpb.c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any helper functions you need, as long as you don't edit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tpb.h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B0DF4E2" w14:textId="77777777" w:rsidR="00B04471" w:rsidRPr="00B04471" w:rsidRDefault="00B04471" w:rsidP="00B044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File </w:t>
      </w:r>
      <w:proofErr w:type="spellStart"/>
      <w:r w:rsidRPr="00B044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tpb.c</w:t>
      </w:r>
      <w:proofErr w:type="spellEnd"/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structure</w:t>
      </w:r>
    </w:p>
    <w:p w14:paraId="21785845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proofErr w:type="spellStart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tpb.c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file contains essential code and utilities needed for your implementation. Below is a breakdown of its components:</w:t>
      </w:r>
    </w:p>
    <w:p w14:paraId="20DF2490" w14:textId="77777777" w:rsidR="00B04471" w:rsidRPr="00B04471" w:rsidRDefault="00B04471" w:rsidP="00B0447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Includes and Macros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file begins with a series of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#include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directives. You may add more as needed, e.g.,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string.h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as long as they belong to the Standard library of C (except the maths library, which you are not allowed to use). There is also a custom definition of a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bool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type using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typedef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along with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true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false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macros (this was shown in a lecture):</w:t>
      </w:r>
    </w:p>
    <w:p w14:paraId="2B8A6575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#define true 1</w:t>
      </w:r>
    </w:p>
    <w:p w14:paraId="7762F55E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#define false 0</w:t>
      </w:r>
    </w:p>
    <w:p w14:paraId="2A6C1C5F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typedef int </w:t>
      </w:r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bool;</w:t>
      </w:r>
      <w:proofErr w:type="gramEnd"/>
    </w:p>
    <w:p w14:paraId="108940B5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approach ensures compatibility with the ANSI C standard.</w:t>
      </w:r>
    </w:p>
    <w:p w14:paraId="7C840B35" w14:textId="77777777" w:rsidR="00B04471" w:rsidRPr="00B04471" w:rsidRDefault="00B04471" w:rsidP="00B0447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Constants and Enums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#define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statement for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FRAME_NUMBER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(set to 10) is included to represent the fixed number of frames in a bowling game. An </w:t>
      </w:r>
      <w:proofErr w:type="spellStart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enum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called Token defines the possible types of tokens used in the game:</w:t>
      </w:r>
    </w:p>
    <w:p w14:paraId="70AEFDF1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typedef 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enum</w:t>
      </w:r>
      <w:proofErr w:type="spell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450F2F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TOKEN_LITERAL,  /* Number 0-9 */</w:t>
      </w:r>
    </w:p>
    <w:p w14:paraId="30860E01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TOKEN_SPARE,    /* '/' symbol */</w:t>
      </w:r>
    </w:p>
    <w:p w14:paraId="21D40426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TOKEN_STRIKE,   /* 'X' or 'x' symbol */</w:t>
      </w:r>
    </w:p>
    <w:p w14:paraId="5DAFD9B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TOKEN_GUTTER,   /* '-' symbol */</w:t>
      </w:r>
    </w:p>
    <w:p w14:paraId="3E40B00D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TOKEN_FAULT     /* 'F' or 'f' symbol */</w:t>
      </w:r>
    </w:p>
    <w:p w14:paraId="52AEC9C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 </w:t>
      </w:r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Token;</w:t>
      </w:r>
      <w:proofErr w:type="gramEnd"/>
    </w:p>
    <w:p w14:paraId="167E9B3A" w14:textId="77777777" w:rsidR="00B04471" w:rsidRPr="00B04471" w:rsidRDefault="00B04471" w:rsidP="00B04471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[ℹ️] An enumeration contains constant integer values (the first one is typically internally initialised with 0) and also defines a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type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Although internally everything is treated as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enumerations are a type-safe alternative to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#define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statements. You can read more </w:t>
      </w:r>
      <w:hyperlink r:id="rId10" w:tgtFrame="_blank" w:history="1">
        <w:r w:rsidRPr="00B0447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here</w:t>
        </w:r>
      </w:hyperlink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215B6B2" w14:textId="77777777" w:rsidR="00B04471" w:rsidRPr="00B04471" w:rsidRDefault="00B04471" w:rsidP="00B0447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Structures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Lex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structure is used to represent each token in the game string. Its fields are:</w:t>
      </w:r>
    </w:p>
    <w:p w14:paraId="660E8E19" w14:textId="77777777" w:rsidR="00B04471" w:rsidRPr="00B04471" w:rsidRDefault="00B04471" w:rsidP="00B0447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token: The type of token (e.g., TOKEN_STRIKE). The type is the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enum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shown above.</w:t>
      </w:r>
    </w:p>
    <w:p w14:paraId="576E4134" w14:textId="77777777" w:rsidR="00B04471" w:rsidRPr="00B04471" w:rsidRDefault="00B04471" w:rsidP="00B0447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character: The actual character from the input.</w:t>
      </w:r>
    </w:p>
    <w:p w14:paraId="3BC845DA" w14:textId="77777777" w:rsidR="00B04471" w:rsidRPr="00B04471" w:rsidRDefault="00B04471" w:rsidP="00B0447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look-ahead: Number of rolls to consider for scoring look-ahead (e.g., 2 for a strike).</w:t>
      </w:r>
    </w:p>
    <w:p w14:paraId="0D2C8D7F" w14:textId="77777777" w:rsidR="00B04471" w:rsidRPr="00B04471" w:rsidRDefault="00B04471" w:rsidP="00B0447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pos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position of the character in the input string. Example:</w:t>
      </w:r>
    </w:p>
    <w:p w14:paraId="013CF7B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typedef struct {</w:t>
      </w:r>
    </w:p>
    <w:p w14:paraId="1AF6D768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Token </w:t>
      </w:r>
      <w:proofErr w:type="spellStart"/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</w:t>
      </w:r>
      <w:proofErr w:type="spell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0AB27AA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char </w:t>
      </w:r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character;</w:t>
      </w:r>
      <w:proofErr w:type="gramEnd"/>
    </w:p>
    <w:p w14:paraId="7C188E7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int </w:t>
      </w:r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lookahead;</w:t>
      </w:r>
      <w:proofErr w:type="gramEnd"/>
    </w:p>
    <w:p w14:paraId="551EE826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int </w:t>
      </w:r>
      <w:proofErr w:type="spellStart"/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</w:t>
      </w:r>
      <w:proofErr w:type="spell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1DBCEBC6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 </w:t>
      </w:r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Lex;</w:t>
      </w:r>
      <w:proofErr w:type="gramEnd"/>
    </w:p>
    <w:p w14:paraId="73ADC8F8" w14:textId="77777777" w:rsidR="00B04471" w:rsidRPr="00B04471" w:rsidRDefault="00B04471" w:rsidP="00B0447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Functions: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The file provides several functions to assist with the parsing and scoring process:</w:t>
      </w:r>
    </w:p>
    <w:p w14:paraId="6D03BB37" w14:textId="77777777" w:rsidR="00B04471" w:rsidRPr="00B04471" w:rsidRDefault="00B04471" w:rsidP="00B0447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free_scoreboard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Frees all memory allocated for the linked list of frames (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scoreboard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Recommended </w:t>
      </w:r>
      <w:proofErr w:type="spellStart"/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usage: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Call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this function whenever an error occurs. The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main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 also invokes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free_scoreboard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3322730" w14:textId="77777777" w:rsidR="00B04471" w:rsidRPr="00B04471" w:rsidRDefault="00B04471" w:rsidP="00B0447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get_token_value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Computes the numeric value of a given token. Special handling for </w:t>
      </w:r>
      <w:r w:rsidRPr="00B0447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spares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If the token is a spare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it calculates the score based on the previous roll. Example usage (assuming both parameters are pointers):</w:t>
      </w:r>
    </w:p>
    <w:p w14:paraId="7616402A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int value = 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get_token_value</w:t>
      </w:r>
      <w:proofErr w:type="spell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current_token</w:t>
      </w:r>
      <w:proofErr w:type="spell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previous_token</w:t>
      </w:r>
      <w:proofErr w:type="spellEnd"/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EA88265" w14:textId="77777777" w:rsidR="00B04471" w:rsidRPr="00B04471" w:rsidRDefault="00B04471" w:rsidP="00B0447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tokenization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Converts a character into a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Lex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structure with its corresponding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token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type,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character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lookahead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value. Returns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true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if the character is valid,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false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otherwise. Example usage:</w:t>
      </w:r>
    </w:p>
    <w:p w14:paraId="319F2F3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Lex </w:t>
      </w:r>
      <w:proofErr w:type="spellStart"/>
      <w:proofErr w:type="gram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lexchar</w:t>
      </w:r>
      <w:proofErr w:type="spell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42E21DC1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if (tokenization('X', &amp;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lexchar</w:t>
      </w:r>
      <w:proofErr w:type="spell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)) {</w:t>
      </w:r>
    </w:p>
    <w:p w14:paraId="779C3C5E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/* Token is valid and 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lexchar</w:t>
      </w:r>
      <w:proofErr w:type="spellEnd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 initialised */</w:t>
      </w:r>
    </w:p>
    <w:p w14:paraId="3FC4D863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DAE1990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else</w:t>
      </w:r>
    </w:p>
    <w:p w14:paraId="1B17B415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</w:p>
    <w:p w14:paraId="77644C63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/* handle error */</w:t>
      </w:r>
    </w:p>
    <w:p w14:paraId="5DD36C19" w14:textId="77777777" w:rsidR="00B04471" w:rsidRPr="00B04471" w:rsidRDefault="00B04471" w:rsidP="00B04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12E6D7C5" w14:textId="77777777" w:rsidR="00B04471" w:rsidRPr="00B04471" w:rsidRDefault="00B04471" w:rsidP="00B0447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bowling_score_parser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main function you will implement, responsible for parsing the game string into a linked list of frames (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scoreboard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 It follows five main sections: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Initialisation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Lexer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Parser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Reducer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Epilogue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Returns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NULL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case of an error, or the constructed LinkedList for the scoreboard if successful.</w:t>
      </w:r>
    </w:p>
    <w:p w14:paraId="3CF06E7E" w14:textId="77777777" w:rsidR="00B04471" w:rsidRPr="00B04471" w:rsidRDefault="00B04471" w:rsidP="00B0447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print_scoreboard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 function for printing the scoreboard (to be implemented). It should traverse the linked list and display frame information.</w:t>
      </w:r>
    </w:p>
    <w:p w14:paraId="6ECBAE03" w14:textId="77777777" w:rsidR="00B04471" w:rsidRPr="00B04471" w:rsidRDefault="00B04471" w:rsidP="00B044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Additional information</w:t>
      </w:r>
    </w:p>
    <w:p w14:paraId="16DFABEB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are free to choose whichever method you want to implement your program. You can add any helper functions you need and may even edit the structs in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tpb.c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(as you think more appropriate) with the following restrictions:</w:t>
      </w:r>
    </w:p>
    <w:p w14:paraId="1DD30F65" w14:textId="77777777" w:rsidR="00B04471" w:rsidRPr="00B04471" w:rsidRDefault="00B04471" w:rsidP="00B044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are not allowed to use global variables</w:t>
      </w:r>
    </w:p>
    <w:p w14:paraId="450251EF" w14:textId="77777777" w:rsidR="00B04471" w:rsidRPr="00B04471" w:rsidRDefault="00B04471" w:rsidP="00B044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 dynamically allocated memory should be freed</w:t>
      </w:r>
    </w:p>
    <w:p w14:paraId="050E192A" w14:textId="77777777" w:rsidR="00B04471" w:rsidRPr="00B04471" w:rsidRDefault="00B04471" w:rsidP="00B044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function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bowling_score_parser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must return a linked list of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Frame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structs.</w:t>
      </w:r>
    </w:p>
    <w:p w14:paraId="08E823D9" w14:textId="77777777" w:rsidR="00B04471" w:rsidRPr="00B04471" w:rsidRDefault="00B04471" w:rsidP="00B044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function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print_scoreboard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must take a linked list of </w:t>
      </w:r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Frame</w:t>
      </w: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structs as parameter. The last two constraints derive from the fact you are not allowed to change </w:t>
      </w:r>
      <w:proofErr w:type="spellStart"/>
      <w:r w:rsidRPr="00B044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tpb.h</w:t>
      </w:r>
      <w:proofErr w:type="spellEnd"/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CB3E92A" w14:textId="77777777" w:rsidR="00B04471" w:rsidRPr="00B04471" w:rsidRDefault="00B04471" w:rsidP="00B0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44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 stated above, you can use any standard library functions (except the maths library).</w:t>
      </w:r>
    </w:p>
    <w:p w14:paraId="129D30B0" w14:textId="6CE63643" w:rsidR="00283F23" w:rsidRDefault="00283F2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 w:type="page"/>
      </w:r>
    </w:p>
    <w:p w14:paraId="51AE995E" w14:textId="77777777" w:rsidR="00283F23" w:rsidRPr="00283F23" w:rsidRDefault="00283F23" w:rsidP="00283F2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83F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Task 2</w:t>
      </w:r>
    </w:p>
    <w:p w14:paraId="323E8B48" w14:textId="77777777" w:rsidR="00283F23" w:rsidRPr="00283F23" w:rsidRDefault="00283F23" w:rsidP="00283F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83F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Overview</w:t>
      </w:r>
    </w:p>
    <w:p w14:paraId="247224B8" w14:textId="77777777" w:rsidR="00283F23" w:rsidRPr="00283F23" w:rsidRDefault="00283F23" w:rsidP="0028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this task, you will extend the 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print_scoreboard</w:t>
      </w:r>
      <w:proofErr w:type="spell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 to print a visually formatted scoreboard. The scoreboard should produce output the same as the provided examples </w:t>
      </w:r>
      <w:r w:rsidRPr="00283F2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below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with rows displaying frame rolls and their cumulative scores, enclosed within a nicely formatted table. The function must handle both complete and incomplete games, as well as cases with multiple games passed as input. An </w:t>
      </w:r>
      <w:proofErr w:type="spellStart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</w:t>
      </w:r>
      <w:proofErr w:type="spell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example is below:</w:t>
      </w:r>
    </w:p>
    <w:p w14:paraId="49F77F55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./task2 547-9/5/8-X5/XX5/X</w:t>
      </w:r>
    </w:p>
    <w:p w14:paraId="36DCCD93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4FC7573E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|5 4|7 -|9 /|5 /|8 -|X  |5 /|X  |X  |5 / X|</w:t>
      </w:r>
    </w:p>
    <w:p w14:paraId="2D6AD35F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9| 16| 31| 49| 57| 77| 97|122|142|  162|</w:t>
      </w:r>
    </w:p>
    <w:p w14:paraId="763BA1ED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68BFE6B3" w14:textId="77777777" w:rsidR="00283F23" w:rsidRPr="00283F23" w:rsidRDefault="00283F23" w:rsidP="0028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first row and last row are border of a table made by mostly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(minus) characters. Just the first and last one </w:t>
      </w:r>
      <w:proofErr w:type="gramStart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are</w:t>
      </w:r>
      <w:proofErr w:type="gram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(plus) characters. The second line should print each roll for each frame (if a roll is missing, a should be used instead). The third row prints the score for each frame aligned to the right: this can be simply achieved by using 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%3d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(or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%5d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the last frame) inside your </w:t>
      </w:r>
      <w:proofErr w:type="spellStart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printf</w:t>
      </w:r>
      <w:proofErr w:type="spell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format string. This will ensure the printed integer occupies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(or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5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characters with a right alignment using spaces to pad if needed.</w:t>
      </w:r>
    </w:p>
    <w:p w14:paraId="2502468F" w14:textId="77777777" w:rsidR="00283F23" w:rsidRPr="00283F23" w:rsidRDefault="00283F23" w:rsidP="0028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following example show you what happens with multiple or incomplete games:</w:t>
      </w:r>
    </w:p>
    <w:p w14:paraId="63599425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$ ./task2 7-5/xxxxxx71xxx 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xxxxxxxxxxxx</w:t>
      </w:r>
      <w:proofErr w:type="spellEnd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xx8-6-7/</w:t>
      </w:r>
    </w:p>
    <w:p w14:paraId="7E95321E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3CB0B191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|7 -|5 /|x  |x  |x  |x  |x  |x  |7 1|x x 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proofErr w:type="spellEnd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</w:t>
      </w:r>
    </w:p>
    <w:p w14:paraId="6198ED80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 7| 27| 57| 87|117|147|174|192|200|  230|</w:t>
      </w:r>
    </w:p>
    <w:p w14:paraId="42DC41EF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16DA4006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4DD6E39F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|x  |x  |x  |x  |x  |x  |x  |x  |x  |x 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proofErr w:type="spellEnd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proofErr w:type="spellEnd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</w:t>
      </w:r>
    </w:p>
    <w:p w14:paraId="47E72281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30| 60| 90|120|150|180|210|240|270|  300|</w:t>
      </w:r>
    </w:p>
    <w:p w14:paraId="09237D3E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318866DA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58DE7CEE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|x  |x  |8 -|6 -|7 /|   |   |   |   |     |</w:t>
      </w:r>
    </w:p>
    <w:p w14:paraId="6A6B9817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28| 46| 54| 60| 70|   |   |   |   |     |</w:t>
      </w:r>
    </w:p>
    <w:p w14:paraId="3CB69E32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+-----------------------------------------+</w:t>
      </w:r>
    </w:p>
    <w:p w14:paraId="44DFB6F6" w14:textId="77777777" w:rsidR="00283F23" w:rsidRPr="00283F23" w:rsidRDefault="00283F23" w:rsidP="00283F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83F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Details</w:t>
      </w:r>
    </w:p>
    <w:p w14:paraId="557ACA31" w14:textId="77777777" w:rsidR="00283F23" w:rsidRPr="00283F23" w:rsidRDefault="00283F23" w:rsidP="0028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main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function, that must not be changed, invokes the function  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print_scoreboard</w:t>
      </w:r>
      <w:proofErr w:type="spell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each game parsed from the command line. Therefore you have one function but need it to behave in two different ways, </w:t>
      </w:r>
      <w:proofErr w:type="gramStart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depending</w:t>
      </w:r>
      <w:proofErr w:type="gram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if your code is compiled for Task 1 or Task 2. If you have a look at the provided 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Makefile</w:t>
      </w:r>
      <w:proofErr w:type="spell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you will notice that, for Task 2, the file 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tpb.c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is</w:t>
      </w:r>
      <w:proofErr w:type="spell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compiled with an extra flag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-DSCOREBOARD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This is a hint to use conditional compilation (as seen in </w:t>
      </w:r>
      <w:hyperlink r:id="rId11" w:tgtFrame="_blank" w:history="1">
        <w:r w:rsidRPr="00283F2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Week 6</w:t>
        </w:r>
      </w:hyperlink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 If the code is compiled </w:t>
      </w:r>
      <w:ins w:id="4" w:author="Unknown">
        <w:r w:rsidRPr="00283F23">
          <w:rPr>
            <w:rFonts w:ascii="Times New Roman" w:eastAsia="Times New Roman" w:hAnsi="Times New Roman" w:cs="Times New Roman"/>
            <w:color w:val="000000"/>
            <w:kern w:val="0"/>
            <w:lang w:eastAsia="en-GB"/>
            <w14:ligatures w14:val="none"/>
          </w:rPr>
          <w:t>without</w:t>
        </w:r>
      </w:ins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-DSCOREBOARD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 function 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print_scoreboard</w:t>
      </w:r>
      <w:proofErr w:type="spell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should behave as in Task 1. If the code is compiled with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-DSCOREBOARD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 function 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print_scoreboard</w:t>
      </w:r>
      <w:proofErr w:type="spell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should print a table with the scoreboard as shown in this task.</w:t>
      </w:r>
    </w:p>
    <w:p w14:paraId="62AB96EF" w14:textId="77777777" w:rsidR="00283F23" w:rsidRPr="00283F23" w:rsidRDefault="00283F23" w:rsidP="0028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If you don't remember what the command-line argument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-DSCOREBOARD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 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gcc</w:t>
      </w:r>
      <w:proofErr w:type="spell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is, the lecture on </w:t>
      </w: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Week 6</w:t>
      </w: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shows a live example and you can rewatch the video.</w:t>
      </w:r>
    </w:p>
    <w:p w14:paraId="6BCA468F" w14:textId="77777777" w:rsidR="00283F23" w:rsidRPr="00283F23" w:rsidRDefault="00283F23" w:rsidP="0028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Your implementation should handle dynamically allocated memory correctly i.e. free all dynamically allocated memory. As discussed in lectures, a good tool for assessing if a program has handled dynamic memory allocation correctly is 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valgrind</w:t>
      </w:r>
      <w:proofErr w:type="spell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To check your implementation using </w:t>
      </w:r>
      <w:proofErr w:type="spellStart"/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valgrind</w:t>
      </w:r>
      <w:proofErr w:type="spellEnd"/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you can type:</w:t>
      </w:r>
    </w:p>
    <w:p w14:paraId="4A01BFD4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make task2_test_memcheck</w:t>
      </w:r>
    </w:p>
    <w:p w14:paraId="402906CD" w14:textId="77777777" w:rsidR="00283F23" w:rsidRPr="00283F23" w:rsidRDefault="00283F23" w:rsidP="0028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your program has correctly handled dynamic memory allocation, the last line of output should read:</w:t>
      </w:r>
    </w:p>
    <w:p w14:paraId="00F6B7B3" w14:textId="77777777" w:rsidR="00283F23" w:rsidRPr="00283F23" w:rsidRDefault="00283F23" w:rsidP="002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83F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ERROR SUMMARY: 0 errors from 0 contexts (suppressed: 0 from 0)</w:t>
      </w:r>
    </w:p>
    <w:p w14:paraId="13F1FD9C" w14:textId="77777777" w:rsidR="00283F23" w:rsidRPr="00283F23" w:rsidRDefault="00283F23" w:rsidP="0028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83F2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same rules as those for Task 1 apply for this task.</w:t>
      </w:r>
    </w:p>
    <w:p w14:paraId="56BCA864" w14:textId="77777777" w:rsidR="002E037E" w:rsidRDefault="002E037E"/>
    <w:sectPr w:rsidR="002E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1676E"/>
    <w:multiLevelType w:val="multilevel"/>
    <w:tmpl w:val="471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034C3"/>
    <w:multiLevelType w:val="multilevel"/>
    <w:tmpl w:val="C60E8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41054"/>
    <w:multiLevelType w:val="multilevel"/>
    <w:tmpl w:val="1E5E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E030C"/>
    <w:multiLevelType w:val="multilevel"/>
    <w:tmpl w:val="2A86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C1C1B"/>
    <w:multiLevelType w:val="multilevel"/>
    <w:tmpl w:val="F426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8686F"/>
    <w:multiLevelType w:val="multilevel"/>
    <w:tmpl w:val="500E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86024"/>
    <w:multiLevelType w:val="multilevel"/>
    <w:tmpl w:val="0B76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90A8D"/>
    <w:multiLevelType w:val="multilevel"/>
    <w:tmpl w:val="C5F006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9611F"/>
    <w:multiLevelType w:val="multilevel"/>
    <w:tmpl w:val="425C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D75C7"/>
    <w:multiLevelType w:val="multilevel"/>
    <w:tmpl w:val="6750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A1251"/>
    <w:multiLevelType w:val="multilevel"/>
    <w:tmpl w:val="CF28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A2966"/>
    <w:multiLevelType w:val="multilevel"/>
    <w:tmpl w:val="E2F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F0B99"/>
    <w:multiLevelType w:val="multilevel"/>
    <w:tmpl w:val="317E3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27168"/>
    <w:multiLevelType w:val="multilevel"/>
    <w:tmpl w:val="C320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848DE"/>
    <w:multiLevelType w:val="multilevel"/>
    <w:tmpl w:val="4C3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20734"/>
    <w:multiLevelType w:val="multilevel"/>
    <w:tmpl w:val="E6FA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715BD"/>
    <w:multiLevelType w:val="multilevel"/>
    <w:tmpl w:val="5636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C7E50"/>
    <w:multiLevelType w:val="multilevel"/>
    <w:tmpl w:val="2B78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C7648"/>
    <w:multiLevelType w:val="multilevel"/>
    <w:tmpl w:val="FEE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216623">
    <w:abstractNumId w:val="17"/>
  </w:num>
  <w:num w:numId="2" w16cid:durableId="303127152">
    <w:abstractNumId w:val="0"/>
  </w:num>
  <w:num w:numId="3" w16cid:durableId="1737818428">
    <w:abstractNumId w:val="3"/>
  </w:num>
  <w:num w:numId="4" w16cid:durableId="404911283">
    <w:abstractNumId w:val="6"/>
  </w:num>
  <w:num w:numId="5" w16cid:durableId="1704134795">
    <w:abstractNumId w:val="2"/>
  </w:num>
  <w:num w:numId="6" w16cid:durableId="415636762">
    <w:abstractNumId w:val="14"/>
  </w:num>
  <w:num w:numId="7" w16cid:durableId="360133786">
    <w:abstractNumId w:val="4"/>
  </w:num>
  <w:num w:numId="8" w16cid:durableId="1668053359">
    <w:abstractNumId w:val="8"/>
  </w:num>
  <w:num w:numId="9" w16cid:durableId="1405298528">
    <w:abstractNumId w:val="16"/>
  </w:num>
  <w:num w:numId="10" w16cid:durableId="50502081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84223890">
    <w:abstractNumId w:val="10"/>
  </w:num>
  <w:num w:numId="12" w16cid:durableId="33168495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495655444">
    <w:abstractNumId w:val="10"/>
    <w:lvlOverride w:ilvl="1">
      <w:startOverride w:val="2"/>
    </w:lvlOverride>
  </w:num>
  <w:num w:numId="14" w16cid:durableId="206838204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462572813">
    <w:abstractNumId w:val="10"/>
    <w:lvlOverride w:ilvl="1">
      <w:startOverride w:val="3"/>
    </w:lvlOverride>
  </w:num>
  <w:num w:numId="16" w16cid:durableId="1207447281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648048951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971331078">
    <w:abstractNumId w:val="10"/>
    <w:lvlOverride w:ilvl="1">
      <w:startOverride w:val="2"/>
    </w:lvlOverride>
  </w:num>
  <w:num w:numId="19" w16cid:durableId="1200163459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329914592">
    <w:abstractNumId w:val="9"/>
  </w:num>
  <w:num w:numId="21" w16cid:durableId="1929149654">
    <w:abstractNumId w:val="12"/>
  </w:num>
  <w:num w:numId="22" w16cid:durableId="7144940">
    <w:abstractNumId w:val="1"/>
  </w:num>
  <w:num w:numId="23" w16cid:durableId="1949661264">
    <w:abstractNumId w:val="13"/>
  </w:num>
  <w:num w:numId="24" w16cid:durableId="126170424">
    <w:abstractNumId w:val="7"/>
  </w:num>
  <w:num w:numId="25" w16cid:durableId="1990790005">
    <w:abstractNumId w:val="15"/>
  </w:num>
  <w:num w:numId="26" w16cid:durableId="1959287877">
    <w:abstractNumId w:val="11"/>
  </w:num>
  <w:num w:numId="27" w16cid:durableId="745762894">
    <w:abstractNumId w:val="18"/>
  </w:num>
  <w:num w:numId="28" w16cid:durableId="653529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71"/>
    <w:rsid w:val="00283F23"/>
    <w:rsid w:val="002E037E"/>
    <w:rsid w:val="008B0737"/>
    <w:rsid w:val="00B04471"/>
    <w:rsid w:val="00E04498"/>
    <w:rsid w:val="00F9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18529"/>
  <w15:chartTrackingRefBased/>
  <w15:docId w15:val="{170B6610-8B60-BC45-BDCD-6F5C80AE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4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4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4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4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4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4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4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4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4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4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44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B04471"/>
  </w:style>
  <w:style w:type="character" w:styleId="Hyperlink">
    <w:name w:val="Hyperlink"/>
    <w:basedOn w:val="DefaultParagraphFont"/>
    <w:uiPriority w:val="99"/>
    <w:semiHidden/>
    <w:unhideWhenUsed/>
    <w:rsid w:val="00B044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44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44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44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4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line">
    <w:name w:val="line"/>
    <w:basedOn w:val="DefaultParagraphFont"/>
    <w:rsid w:val="00B04471"/>
  </w:style>
  <w:style w:type="character" w:customStyle="1" w:styleId="nv">
    <w:name w:val="nv"/>
    <w:basedOn w:val="DefaultParagraphFont"/>
    <w:rsid w:val="00B04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0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fect_game_(bowling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wlinggeniu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eakdownbowling.com/how-are-bowling-scores-calculated/" TargetMode="External"/><Relationship Id="rId11" Type="http://schemas.openxmlformats.org/officeDocument/2006/relationships/hyperlink" Target="https://moodle.nottingham.ac.uk/mod/page/view.php?id=7664819" TargetMode="External"/><Relationship Id="rId5" Type="http://schemas.openxmlformats.org/officeDocument/2006/relationships/hyperlink" Target="https://en.wikipedia.org/wiki/Ten-pin_bowling" TargetMode="External"/><Relationship Id="rId10" Type="http://schemas.openxmlformats.org/officeDocument/2006/relationships/hyperlink" Target="https://www.geeksforgeeks.org/enumeration-enum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bstract_syntax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3734</Words>
  <Characters>21286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Pugsley</dc:creator>
  <cp:keywords/>
  <dc:description/>
  <cp:lastModifiedBy>Charles Pugsley</cp:lastModifiedBy>
  <cp:revision>1</cp:revision>
  <dcterms:created xsi:type="dcterms:W3CDTF">2025-01-16T20:25:00Z</dcterms:created>
  <dcterms:modified xsi:type="dcterms:W3CDTF">2025-01-16T20:40:00Z</dcterms:modified>
</cp:coreProperties>
</file>